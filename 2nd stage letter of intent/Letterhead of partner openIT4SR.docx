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4CE" w:rsidRPr="00023887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de-DE"/>
        </w:rPr>
      </w:pPr>
      <w:proofErr w:type="spellStart"/>
      <w:r w:rsidRPr="00023887">
        <w:rPr>
          <w:rFonts w:ascii="Arial" w:hAnsi="Arial" w:cs="Arial"/>
          <w:color w:val="000000"/>
          <w:sz w:val="20"/>
          <w:szCs w:val="20"/>
          <w:lang w:val="de-DE"/>
        </w:rPr>
        <w:t>Letterhead</w:t>
      </w:r>
      <w:proofErr w:type="spellEnd"/>
      <w:r w:rsidRPr="00023887">
        <w:rPr>
          <w:rFonts w:ascii="Arial" w:hAnsi="Arial" w:cs="Arial"/>
          <w:color w:val="000000"/>
          <w:sz w:val="20"/>
          <w:szCs w:val="20"/>
          <w:lang w:val="de-DE"/>
        </w:rPr>
        <w:t xml:space="preserve"> </w:t>
      </w:r>
      <w:proofErr w:type="spellStart"/>
      <w:r w:rsidRPr="00023887">
        <w:rPr>
          <w:rFonts w:ascii="Arial" w:hAnsi="Arial" w:cs="Arial"/>
          <w:color w:val="000000"/>
          <w:sz w:val="20"/>
          <w:szCs w:val="20"/>
          <w:lang w:val="de-DE"/>
        </w:rPr>
        <w:t>of</w:t>
      </w:r>
      <w:proofErr w:type="spellEnd"/>
      <w:r w:rsidRPr="00023887">
        <w:rPr>
          <w:rFonts w:ascii="Arial" w:hAnsi="Arial" w:cs="Arial"/>
          <w:color w:val="000000"/>
          <w:sz w:val="20"/>
          <w:szCs w:val="20"/>
          <w:lang w:val="de-DE"/>
        </w:rPr>
        <w:t xml:space="preserve"> </w:t>
      </w:r>
      <w:proofErr w:type="spellStart"/>
      <w:r w:rsidRPr="00023887">
        <w:rPr>
          <w:rFonts w:ascii="Arial" w:hAnsi="Arial" w:cs="Arial"/>
          <w:color w:val="000000"/>
          <w:sz w:val="20"/>
          <w:szCs w:val="20"/>
          <w:lang w:val="de-DE"/>
        </w:rPr>
        <w:t>partner</w:t>
      </w:r>
      <w:proofErr w:type="spellEnd"/>
    </w:p>
    <w:p w:rsidR="00023887" w:rsidRPr="00023887" w:rsidRDefault="00023887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de-DE"/>
        </w:rPr>
      </w:pPr>
    </w:p>
    <w:p w:rsidR="007444CE" w:rsidRPr="00023887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de-DE"/>
        </w:rPr>
      </w:pPr>
      <w:r w:rsidRPr="00023887">
        <w:rPr>
          <w:rFonts w:ascii="Arial" w:hAnsi="Arial" w:cs="Arial"/>
          <w:b/>
          <w:bCs/>
          <w:color w:val="000000"/>
          <w:sz w:val="20"/>
          <w:szCs w:val="20"/>
          <w:lang w:val="de-DE"/>
        </w:rPr>
        <w:t>Baseliyos Jacob</w:t>
      </w:r>
    </w:p>
    <w:p w:rsidR="007444CE" w:rsidRPr="00023887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de-DE"/>
        </w:rPr>
      </w:pPr>
      <w:r w:rsidRPr="00023887">
        <w:rPr>
          <w:rFonts w:ascii="Arial" w:hAnsi="Arial" w:cs="Arial"/>
          <w:b/>
          <w:bCs/>
          <w:color w:val="000000"/>
          <w:sz w:val="20"/>
          <w:szCs w:val="20"/>
          <w:lang w:val="de-DE"/>
        </w:rPr>
        <w:t>DB Netz AG, Deutsche Bahn Netz AG</w:t>
      </w:r>
    </w:p>
    <w:p w:rsidR="007444CE" w:rsidRPr="00023887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023887">
        <w:rPr>
          <w:rFonts w:ascii="Arial" w:hAnsi="Arial" w:cs="Arial"/>
          <w:b/>
          <w:bCs/>
          <w:color w:val="000000"/>
          <w:sz w:val="20"/>
          <w:szCs w:val="20"/>
        </w:rPr>
        <w:t>OpenETCS</w:t>
      </w:r>
      <w:proofErr w:type="spellEnd"/>
      <w:r w:rsidRPr="00023887">
        <w:rPr>
          <w:rFonts w:ascii="Arial" w:hAnsi="Arial" w:cs="Arial"/>
          <w:b/>
          <w:bCs/>
          <w:color w:val="000000"/>
          <w:sz w:val="20"/>
          <w:szCs w:val="20"/>
        </w:rPr>
        <w:t xml:space="preserve"> Project Office</w:t>
      </w:r>
    </w:p>
    <w:p w:rsidR="007444CE" w:rsidRPr="00023887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 w:rsidRPr="00023887">
        <w:rPr>
          <w:rFonts w:ascii="Arial" w:hAnsi="Arial" w:cs="Arial"/>
          <w:b/>
          <w:bCs/>
          <w:color w:val="000000"/>
          <w:sz w:val="20"/>
          <w:szCs w:val="20"/>
        </w:rPr>
        <w:t>Völckerstr</w:t>
      </w:r>
      <w:proofErr w:type="spellEnd"/>
      <w:r w:rsidRPr="00023887">
        <w:rPr>
          <w:rFonts w:ascii="Arial" w:hAnsi="Arial" w:cs="Arial"/>
          <w:b/>
          <w:bCs/>
          <w:color w:val="000000"/>
          <w:sz w:val="20"/>
          <w:szCs w:val="20"/>
        </w:rPr>
        <w:t>.</w:t>
      </w:r>
      <w:proofErr w:type="gramEnd"/>
      <w:r w:rsidRPr="00023887">
        <w:rPr>
          <w:rFonts w:ascii="Arial" w:hAnsi="Arial" w:cs="Arial"/>
          <w:b/>
          <w:bCs/>
          <w:color w:val="000000"/>
          <w:sz w:val="20"/>
          <w:szCs w:val="20"/>
        </w:rPr>
        <w:t xml:space="preserve"> 5</w:t>
      </w:r>
    </w:p>
    <w:p w:rsidR="007444CE" w:rsidRPr="00023887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23887">
        <w:rPr>
          <w:rFonts w:ascii="Arial" w:hAnsi="Arial" w:cs="Arial"/>
          <w:b/>
          <w:bCs/>
          <w:color w:val="000000"/>
          <w:sz w:val="20"/>
          <w:szCs w:val="20"/>
        </w:rPr>
        <w:t xml:space="preserve">Germany - 80939 </w:t>
      </w:r>
      <w:proofErr w:type="spellStart"/>
      <w:r w:rsidRPr="00023887">
        <w:rPr>
          <w:rFonts w:ascii="Arial" w:hAnsi="Arial" w:cs="Arial"/>
          <w:b/>
          <w:bCs/>
          <w:color w:val="000000"/>
          <w:sz w:val="20"/>
          <w:szCs w:val="20"/>
        </w:rPr>
        <w:t>München</w:t>
      </w:r>
      <w:proofErr w:type="spellEnd"/>
    </w:p>
    <w:p w:rsidR="00023887" w:rsidRPr="00023887" w:rsidRDefault="00023887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444CE" w:rsidRPr="00023887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23887">
        <w:rPr>
          <w:rFonts w:ascii="Arial" w:hAnsi="Arial" w:cs="Arial"/>
          <w:b/>
          <w:bCs/>
          <w:color w:val="000000"/>
          <w:sz w:val="20"/>
          <w:szCs w:val="20"/>
        </w:rPr>
        <w:t>Letter of Intent</w:t>
      </w:r>
    </w:p>
    <w:p w:rsidR="00023887" w:rsidRPr="00023887" w:rsidRDefault="00023887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444CE" w:rsidRPr="00023887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23887">
        <w:rPr>
          <w:rFonts w:ascii="Arial" w:hAnsi="Arial" w:cs="Arial"/>
          <w:b/>
          <w:bCs/>
          <w:color w:val="000000"/>
          <w:sz w:val="20"/>
          <w:szCs w:val="20"/>
        </w:rPr>
        <w:t>Horizon 2020 - Work Programme 2014-2015 – 11.Smart, green and integrated transport</w:t>
      </w:r>
    </w:p>
    <w:p w:rsidR="007444CE" w:rsidRPr="00023887" w:rsidRDefault="007444CE" w:rsidP="007444CE">
      <w:pPr>
        <w:autoSpaceDE w:val="0"/>
        <w:autoSpaceDN w:val="0"/>
        <w:adjustRightInd w:val="0"/>
        <w:spacing w:after="0" w:line="240" w:lineRule="auto"/>
        <w:rPr>
          <w:ins w:id="0" w:author="Piero Petruccioli" w:date="2014-02-17T17:46:00Z"/>
          <w:rFonts w:ascii="Arial" w:hAnsi="Arial" w:cs="Arial"/>
          <w:b/>
          <w:bCs/>
          <w:color w:val="000000"/>
          <w:sz w:val="20"/>
          <w:szCs w:val="20"/>
        </w:rPr>
      </w:pPr>
      <w:r w:rsidRPr="00023887">
        <w:rPr>
          <w:rFonts w:ascii="Arial" w:hAnsi="Arial" w:cs="Arial"/>
          <w:b/>
          <w:bCs/>
          <w:color w:val="000000"/>
          <w:sz w:val="20"/>
          <w:szCs w:val="20"/>
        </w:rPr>
        <w:t xml:space="preserve">MG.2.3-2014. </w:t>
      </w:r>
      <w:proofErr w:type="gramStart"/>
      <w:r w:rsidRPr="00023887">
        <w:rPr>
          <w:rFonts w:ascii="Arial" w:hAnsi="Arial" w:cs="Arial"/>
          <w:b/>
          <w:bCs/>
          <w:color w:val="000000"/>
          <w:sz w:val="20"/>
          <w:szCs w:val="20"/>
        </w:rPr>
        <w:t>New</w:t>
      </w:r>
      <w:proofErr w:type="gramEnd"/>
      <w:r w:rsidRPr="00023887">
        <w:rPr>
          <w:rFonts w:ascii="Arial" w:hAnsi="Arial" w:cs="Arial"/>
          <w:b/>
          <w:bCs/>
          <w:color w:val="000000"/>
          <w:sz w:val="20"/>
          <w:szCs w:val="20"/>
        </w:rPr>
        <w:t xml:space="preserve"> generation of rail vehicles</w:t>
      </w:r>
    </w:p>
    <w:p w:rsidR="007444CE" w:rsidRDefault="007444CE" w:rsidP="007444CE">
      <w:pPr>
        <w:autoSpaceDE w:val="0"/>
        <w:autoSpaceDN w:val="0"/>
        <w:adjustRightInd w:val="0"/>
        <w:spacing w:after="0" w:line="240" w:lineRule="auto"/>
        <w:rPr>
          <w:ins w:id="1" w:author="Piero Petruccioli" w:date="2014-02-17T17:46:00Z"/>
          <w:rFonts w:ascii="Arial,Bold" w:hAnsi="Arial,Bold" w:cs="Arial,Bold"/>
          <w:b/>
          <w:bCs/>
          <w:color w:val="000000"/>
          <w:sz w:val="20"/>
          <w:szCs w:val="20"/>
        </w:rPr>
      </w:pPr>
    </w:p>
    <w:p w:rsidR="007444CE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:rsidR="007444CE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Dear Mr. Jacob,</w:t>
      </w:r>
      <w:ins w:id="2" w:author="Piero Petruccioli" w:date="2014-02-17T18:47:00Z">
        <w:r w:rsidR="004A126F">
          <w:rPr>
            <w:rFonts w:ascii="Arial" w:hAnsi="Arial" w:cs="Arial"/>
            <w:color w:val="000000"/>
            <w:sz w:val="20"/>
            <w:szCs w:val="20"/>
          </w:rPr>
          <w:br/>
        </w:r>
      </w:ins>
    </w:p>
    <w:p w:rsidR="007444CE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We herewith confirm our interest and commitment</w:t>
      </w:r>
      <w:del w:id="3" w:author="Piero Petruccioli" w:date="2014-02-17T17:47:00Z">
        <w:r w:rsidDel="007444CE">
          <w:rPr>
            <w:rFonts w:ascii="Arial" w:hAnsi="Arial" w:cs="Arial"/>
            <w:color w:val="000000"/>
            <w:sz w:val="20"/>
            <w:szCs w:val="20"/>
          </w:rPr>
          <w:delText>,</w:delText>
        </w:r>
      </w:del>
      <w:r>
        <w:rPr>
          <w:rFonts w:ascii="Arial" w:hAnsi="Arial" w:cs="Arial"/>
          <w:color w:val="000000"/>
          <w:sz w:val="20"/>
          <w:szCs w:val="20"/>
        </w:rPr>
        <w:t xml:space="preserve"> to elaborate a joint proposal for </w:t>
      </w:r>
      <w:ins w:id="4" w:author="Piero Petruccioli" w:date="2014-02-17T17:50:00Z">
        <w:r w:rsidRPr="007444CE">
          <w:rPr>
            <w:rFonts w:ascii="Arial" w:hAnsi="Arial" w:cs="Arial"/>
            <w:color w:val="000000"/>
            <w:sz w:val="20"/>
            <w:szCs w:val="20"/>
          </w:rPr>
          <w:t xml:space="preserve">Horizon 2020 - Work Programme 2014-2015 – </w:t>
        </w:r>
      </w:ins>
      <w:ins w:id="5" w:author="Piero Petruccioli" w:date="2014-02-17T17:59:00Z">
        <w:r w:rsidR="006D35AA">
          <w:rPr>
            <w:rFonts w:ascii="Arial" w:hAnsi="Arial" w:cs="Arial"/>
            <w:color w:val="000000"/>
            <w:sz w:val="20"/>
            <w:szCs w:val="20"/>
          </w:rPr>
          <w:t xml:space="preserve">section </w:t>
        </w:r>
      </w:ins>
      <w:ins w:id="6" w:author="Piero Petruccioli" w:date="2014-02-17T17:50:00Z">
        <w:r w:rsidRPr="007444CE">
          <w:rPr>
            <w:rFonts w:ascii="Arial" w:hAnsi="Arial" w:cs="Arial"/>
            <w:color w:val="000000"/>
            <w:sz w:val="20"/>
            <w:szCs w:val="20"/>
          </w:rPr>
          <w:t>11.</w:t>
        </w:r>
      </w:ins>
      <w:r w:rsidR="00023887">
        <w:rPr>
          <w:rFonts w:ascii="Arial" w:hAnsi="Arial" w:cs="Arial"/>
          <w:color w:val="000000"/>
          <w:sz w:val="20"/>
          <w:szCs w:val="20"/>
        </w:rPr>
        <w:t xml:space="preserve"> </w:t>
      </w:r>
      <w:ins w:id="7" w:author="Piero Petruccioli" w:date="2014-02-17T17:50:00Z">
        <w:r w:rsidRPr="007444CE">
          <w:rPr>
            <w:rFonts w:ascii="Arial" w:hAnsi="Arial" w:cs="Arial"/>
            <w:color w:val="000000"/>
            <w:sz w:val="20"/>
            <w:szCs w:val="20"/>
          </w:rPr>
          <w:t>Smart, green and integrated transport</w:t>
        </w:r>
      </w:ins>
      <w:ins w:id="8" w:author="Piero Petruccioli" w:date="2014-02-17T17:51:00Z">
        <w:r>
          <w:rPr>
            <w:rFonts w:ascii="Arial" w:hAnsi="Arial" w:cs="Arial"/>
            <w:color w:val="000000"/>
            <w:sz w:val="20"/>
            <w:szCs w:val="20"/>
          </w:rPr>
          <w:t xml:space="preserve">, </w:t>
        </w:r>
      </w:ins>
      <w:del w:id="9" w:author="Piero Petruccioli" w:date="2014-02-17T17:51:00Z">
        <w:r w:rsidDel="007444CE">
          <w:rPr>
            <w:rFonts w:ascii="Arial" w:hAnsi="Arial" w:cs="Arial"/>
            <w:color w:val="000000"/>
            <w:sz w:val="20"/>
            <w:szCs w:val="20"/>
          </w:rPr>
          <w:delText xml:space="preserve">the </w:delText>
        </w:r>
      </w:del>
      <w:r>
        <w:rPr>
          <w:rFonts w:ascii="Arial" w:hAnsi="Arial" w:cs="Arial"/>
          <w:color w:val="000000"/>
          <w:sz w:val="20"/>
          <w:szCs w:val="20"/>
        </w:rPr>
        <w:t>topic MG.2.3-</w:t>
      </w:r>
    </w:p>
    <w:p w:rsidR="00694F96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2014</w:t>
      </w:r>
      <w:del w:id="10" w:author="Piero Petruccioli" w:date="2014-02-17T17:46:00Z">
        <w:r w:rsidDel="007444CE">
          <w:rPr>
            <w:rFonts w:ascii="Arial" w:hAnsi="Arial" w:cs="Arial"/>
            <w:color w:val="000000"/>
            <w:sz w:val="20"/>
            <w:szCs w:val="20"/>
          </w:rPr>
          <w:delText xml:space="preserve">. </w:delText>
        </w:r>
      </w:del>
      <w:ins w:id="11" w:author="Piero Petruccioli" w:date="2014-02-17T17:46:00Z">
        <w:r>
          <w:rPr>
            <w:rFonts w:ascii="Arial" w:hAnsi="Arial" w:cs="Arial"/>
            <w:color w:val="000000"/>
            <w:sz w:val="20"/>
            <w:szCs w:val="20"/>
          </w:rPr>
          <w:t xml:space="preserve"> </w:t>
        </w:r>
        <w:proofErr w:type="gramStart"/>
        <w:r>
          <w:rPr>
            <w:rFonts w:ascii="Arial" w:hAnsi="Arial" w:cs="Arial"/>
            <w:color w:val="000000"/>
            <w:sz w:val="20"/>
            <w:szCs w:val="20"/>
          </w:rPr>
          <w:t xml:space="preserve">-  </w:t>
        </w:r>
      </w:ins>
      <w:r>
        <w:rPr>
          <w:rFonts w:ascii="Arial" w:hAnsi="Arial" w:cs="Arial"/>
          <w:color w:val="000000"/>
          <w:sz w:val="20"/>
          <w:szCs w:val="20"/>
        </w:rPr>
        <w:t>New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generation of rail vehicles (the “</w:t>
      </w:r>
      <w:r>
        <w:rPr>
          <w:rFonts w:ascii="Arial,Bold" w:hAnsi="Arial,Bold" w:cs="Arial,Bold"/>
          <w:b/>
          <w:bCs/>
          <w:color w:val="000000"/>
          <w:sz w:val="20"/>
          <w:szCs w:val="20"/>
        </w:rPr>
        <w:t>Proposal</w:t>
      </w:r>
      <w:r w:rsidR="00A17A6A">
        <w:rPr>
          <w:rFonts w:ascii="Arial" w:hAnsi="Arial" w:cs="Arial"/>
          <w:color w:val="000000"/>
          <w:sz w:val="20"/>
          <w:szCs w:val="20"/>
        </w:rPr>
        <w:t>”)</w:t>
      </w:r>
      <w:del w:id="12" w:author="Piero Petruccioli" w:date="2014-02-17T18:03:00Z">
        <w:r w:rsidDel="006D35AA">
          <w:rPr>
            <w:rFonts w:ascii="Arial" w:hAnsi="Arial" w:cs="Arial"/>
            <w:color w:val="000000"/>
            <w:sz w:val="20"/>
            <w:szCs w:val="20"/>
          </w:rPr>
          <w:delText xml:space="preserve"> together with the partners of the openETCS ++ preparation group </w:delText>
        </w:r>
      </w:del>
      <w:del w:id="13" w:author="Piero Petruccioli" w:date="2014-02-17T17:53:00Z">
        <w:r w:rsidDel="007444CE">
          <w:rPr>
            <w:rFonts w:ascii="Arial" w:hAnsi="Arial" w:cs="Arial"/>
            <w:color w:val="000000"/>
            <w:sz w:val="20"/>
            <w:szCs w:val="20"/>
          </w:rPr>
          <w:delText xml:space="preserve">members </w:delText>
        </w:r>
      </w:del>
      <w:del w:id="14" w:author="Piero Petruccioli" w:date="2014-02-17T18:03:00Z">
        <w:r w:rsidDel="006D35AA">
          <w:rPr>
            <w:rFonts w:ascii="Arial" w:hAnsi="Arial" w:cs="Arial"/>
            <w:color w:val="000000"/>
            <w:sz w:val="20"/>
            <w:szCs w:val="20"/>
          </w:rPr>
          <w:delText xml:space="preserve">and other partners selected </w:delText>
        </w:r>
      </w:del>
      <w:del w:id="15" w:author="Piero Petruccioli" w:date="2014-02-17T17:47:00Z">
        <w:r w:rsidDel="007444CE">
          <w:rPr>
            <w:rFonts w:ascii="Arial" w:hAnsi="Arial" w:cs="Arial"/>
            <w:color w:val="000000"/>
            <w:sz w:val="20"/>
            <w:szCs w:val="20"/>
          </w:rPr>
          <w:delText xml:space="preserve">based on </w:delText>
        </w:r>
      </w:del>
      <w:del w:id="16" w:author="Piero Petruccioli" w:date="2014-02-17T18:03:00Z">
        <w:r w:rsidDel="006D35AA">
          <w:rPr>
            <w:rFonts w:ascii="Arial" w:hAnsi="Arial" w:cs="Arial"/>
            <w:color w:val="000000"/>
            <w:sz w:val="20"/>
            <w:szCs w:val="20"/>
          </w:rPr>
          <w:delText>their specific expertise</w:delText>
        </w:r>
      </w:del>
      <w:r>
        <w:rPr>
          <w:rFonts w:ascii="Arial" w:hAnsi="Arial" w:cs="Arial"/>
          <w:color w:val="000000"/>
          <w:sz w:val="20"/>
          <w:szCs w:val="20"/>
        </w:rPr>
        <w:t>.</w:t>
      </w:r>
      <w:r w:rsidR="00A17A6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 intended project</w:t>
      </w:r>
      <w:ins w:id="17" w:author="Piero Petruccioli" w:date="2014-02-17T18:01:00Z">
        <w:r w:rsidR="006D35AA">
          <w:rPr>
            <w:rFonts w:ascii="Arial" w:hAnsi="Arial" w:cs="Arial"/>
            <w:color w:val="000000"/>
            <w:sz w:val="20"/>
            <w:szCs w:val="20"/>
          </w:rPr>
          <w:t>,</w:t>
        </w:r>
      </w:ins>
      <w:r>
        <w:rPr>
          <w:rFonts w:ascii="Arial" w:hAnsi="Arial" w:cs="Arial"/>
          <w:color w:val="000000"/>
          <w:sz w:val="20"/>
          <w:szCs w:val="20"/>
        </w:rPr>
        <w:t xml:space="preserve"> under the </w:t>
      </w:r>
      <w:del w:id="18" w:author="Piero Petruccioli" w:date="2014-02-17T18:01:00Z">
        <w:r w:rsidDel="006D35AA">
          <w:rPr>
            <w:rFonts w:ascii="Arial" w:hAnsi="Arial" w:cs="Arial"/>
            <w:color w:val="000000"/>
            <w:sz w:val="20"/>
            <w:szCs w:val="20"/>
          </w:rPr>
          <w:delText xml:space="preserve">openETCS++ </w:delText>
        </w:r>
      </w:del>
      <w:r>
        <w:rPr>
          <w:rFonts w:ascii="Arial" w:hAnsi="Arial" w:cs="Arial"/>
          <w:color w:val="000000"/>
          <w:sz w:val="20"/>
          <w:szCs w:val="20"/>
        </w:rPr>
        <w:t xml:space="preserve">coordination of the DB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Netz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AG</w:t>
      </w:r>
      <w:ins w:id="19" w:author="Piero Petruccioli" w:date="2014-02-17T18:01:00Z">
        <w:r w:rsidR="006D35AA">
          <w:rPr>
            <w:rFonts w:ascii="Arial" w:hAnsi="Arial" w:cs="Arial"/>
            <w:color w:val="000000"/>
            <w:sz w:val="20"/>
            <w:szCs w:val="20"/>
          </w:rPr>
          <w:t>,</w:t>
        </w:r>
      </w:ins>
      <w:r>
        <w:rPr>
          <w:rFonts w:ascii="Arial" w:hAnsi="Arial" w:cs="Arial"/>
          <w:color w:val="000000"/>
          <w:sz w:val="20"/>
          <w:szCs w:val="20"/>
        </w:rPr>
        <w:t xml:space="preserve"> will pave the way for a</w:t>
      </w:r>
      <w:r w:rsidR="00A17A6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successful start and implementation of the </w:t>
      </w:r>
      <w:del w:id="20" w:author="Piero Petruccioli" w:date="2014-02-17T17:57:00Z">
        <w:r w:rsidDel="006D35AA">
          <w:rPr>
            <w:rFonts w:ascii="Arial" w:hAnsi="Arial" w:cs="Arial"/>
            <w:color w:val="000000"/>
            <w:sz w:val="20"/>
            <w:szCs w:val="20"/>
          </w:rPr>
          <w:delText xml:space="preserve">ETCS </w:delText>
        </w:r>
      </w:del>
      <w:r>
        <w:rPr>
          <w:rFonts w:ascii="Arial" w:hAnsi="Arial" w:cs="Arial"/>
          <w:color w:val="000000"/>
          <w:sz w:val="20"/>
          <w:szCs w:val="20"/>
        </w:rPr>
        <w:t xml:space="preserve">activities in the future </w:t>
      </w:r>
      <w:ins w:id="21" w:author="Piero Petruccioli" w:date="2014-02-17T18:01:00Z">
        <w:r w:rsidR="006D35AA">
          <w:rPr>
            <w:rFonts w:ascii="Arial" w:hAnsi="Arial" w:cs="Arial"/>
            <w:color w:val="000000"/>
            <w:sz w:val="20"/>
            <w:szCs w:val="20"/>
          </w:rPr>
          <w:t>"</w:t>
        </w:r>
      </w:ins>
      <w:r w:rsidR="00A17A6A">
        <w:rPr>
          <w:rFonts w:ascii="Arial" w:hAnsi="Arial" w:cs="Arial"/>
          <w:color w:val="000000"/>
          <w:sz w:val="20"/>
          <w:szCs w:val="20"/>
        </w:rPr>
        <w:t>openIT4SR”</w:t>
      </w:r>
      <w:ins w:id="22" w:author="Piero Petruccioli" w:date="2014-02-17T18:01:00Z">
        <w:r w:rsidR="006D35AA">
          <w:rPr>
            <w:rFonts w:ascii="Arial" w:hAnsi="Arial" w:cs="Arial"/>
            <w:color w:val="000000"/>
            <w:sz w:val="20"/>
            <w:szCs w:val="20"/>
          </w:rPr>
          <w:t xml:space="preserve"> </w:t>
        </w:r>
      </w:ins>
      <w:del w:id="23" w:author="Piero Petruccioli" w:date="2014-02-17T18:02:00Z">
        <w:r w:rsidDel="006D35AA">
          <w:rPr>
            <w:rFonts w:ascii="Arial" w:hAnsi="Arial" w:cs="Arial"/>
            <w:color w:val="000000"/>
            <w:sz w:val="20"/>
            <w:szCs w:val="20"/>
          </w:rPr>
          <w:delText xml:space="preserve"> </w:delText>
        </w:r>
      </w:del>
      <w:r>
        <w:rPr>
          <w:rFonts w:ascii="Arial" w:hAnsi="Arial" w:cs="Arial"/>
          <w:color w:val="000000"/>
          <w:sz w:val="20"/>
          <w:szCs w:val="20"/>
        </w:rPr>
        <w:t>initiative</w:t>
      </w:r>
      <w:ins w:id="24" w:author="Piero Petruccioli" w:date="2014-02-17T18:02:00Z">
        <w:r w:rsidR="006D35AA">
          <w:rPr>
            <w:rFonts w:ascii="Arial" w:hAnsi="Arial" w:cs="Arial"/>
            <w:color w:val="000000"/>
            <w:sz w:val="20"/>
            <w:szCs w:val="20"/>
          </w:rPr>
          <w:t xml:space="preserve"> </w:t>
        </w:r>
      </w:ins>
      <w:ins w:id="25" w:author="Piero Petruccioli" w:date="2014-02-17T18:04:00Z">
        <w:r w:rsidR="006D35AA">
          <w:rPr>
            <w:rFonts w:ascii="Arial" w:hAnsi="Arial" w:cs="Arial"/>
            <w:color w:val="000000"/>
            <w:sz w:val="20"/>
            <w:szCs w:val="20"/>
          </w:rPr>
          <w:t>and we agree to work</w:t>
        </w:r>
      </w:ins>
      <w:r w:rsidR="00A17A6A">
        <w:rPr>
          <w:rFonts w:ascii="Arial" w:hAnsi="Arial" w:cs="Arial"/>
          <w:color w:val="000000"/>
          <w:sz w:val="20"/>
          <w:szCs w:val="20"/>
        </w:rPr>
        <w:t xml:space="preserve"> </w:t>
      </w:r>
      <w:del w:id="26" w:author="Piero Petruccioli" w:date="2014-02-17T18:04:00Z">
        <w:r w:rsidDel="006D35AA">
          <w:rPr>
            <w:rFonts w:ascii="Arial" w:hAnsi="Arial" w:cs="Arial"/>
            <w:color w:val="000000"/>
            <w:sz w:val="20"/>
            <w:szCs w:val="20"/>
          </w:rPr>
          <w:delText>.</w:delText>
        </w:r>
      </w:del>
      <w:ins w:id="27" w:author="Piero Petruccioli" w:date="2014-02-17T18:03:00Z">
        <w:r w:rsidR="006D35AA">
          <w:rPr>
            <w:rFonts w:ascii="Arial" w:hAnsi="Arial" w:cs="Arial"/>
            <w:color w:val="000000"/>
            <w:sz w:val="20"/>
            <w:szCs w:val="20"/>
          </w:rPr>
          <w:t>together with the partners of the</w:t>
        </w:r>
      </w:ins>
      <w:r w:rsidR="00A17A6A">
        <w:rPr>
          <w:rFonts w:ascii="Arial" w:hAnsi="Arial" w:cs="Arial"/>
          <w:color w:val="000000"/>
          <w:sz w:val="20"/>
          <w:szCs w:val="20"/>
        </w:rPr>
        <w:t xml:space="preserve"> openIT4SR </w:t>
      </w:r>
      <w:ins w:id="28" w:author="Piero Petruccioli" w:date="2014-02-17T18:03:00Z">
        <w:r w:rsidR="006D35AA">
          <w:rPr>
            <w:rFonts w:ascii="Arial" w:hAnsi="Arial" w:cs="Arial"/>
            <w:color w:val="000000"/>
            <w:sz w:val="20"/>
            <w:szCs w:val="20"/>
          </w:rPr>
          <w:t xml:space="preserve">preparation group and other partners selected according to their specific expertise in the </w:t>
        </w:r>
      </w:ins>
      <w:ins w:id="29" w:author="Piero Petruccioli" w:date="2014-02-17T18:04:00Z">
        <w:r w:rsidR="006D35AA">
          <w:rPr>
            <w:rFonts w:ascii="Arial" w:hAnsi="Arial" w:cs="Arial"/>
            <w:color w:val="000000"/>
            <w:sz w:val="20"/>
            <w:szCs w:val="20"/>
          </w:rPr>
          <w:t>this</w:t>
        </w:r>
      </w:ins>
      <w:ins w:id="30" w:author="Piero Petruccioli" w:date="2014-02-17T18:03:00Z">
        <w:r w:rsidR="006D35AA">
          <w:rPr>
            <w:rFonts w:ascii="Arial" w:hAnsi="Arial" w:cs="Arial"/>
            <w:color w:val="000000"/>
            <w:sz w:val="20"/>
            <w:szCs w:val="20"/>
          </w:rPr>
          <w:t xml:space="preserve"> field</w:t>
        </w:r>
      </w:ins>
      <w:r w:rsidR="00A17A6A">
        <w:rPr>
          <w:rFonts w:ascii="Arial" w:hAnsi="Arial" w:cs="Arial"/>
          <w:color w:val="000000"/>
          <w:sz w:val="20"/>
          <w:szCs w:val="20"/>
        </w:rPr>
        <w:t>.</w:t>
      </w:r>
    </w:p>
    <w:p w:rsidR="00A17A6A" w:rsidRDefault="00A17A6A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7444CE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We confirm in particular</w:t>
      </w:r>
      <w:ins w:id="31" w:author="Piero Petruccioli" w:date="2014-02-17T18:06:00Z">
        <w:r w:rsidR="004C3E90">
          <w:rPr>
            <w:rFonts w:ascii="Arial" w:hAnsi="Arial" w:cs="Arial"/>
            <w:color w:val="000000"/>
            <w:sz w:val="20"/>
            <w:szCs w:val="20"/>
          </w:rPr>
          <w:t xml:space="preserve"> that</w:t>
        </w:r>
      </w:ins>
      <w:ins w:id="32" w:author="Piero Petruccioli" w:date="2014-02-17T18:04:00Z">
        <w:r w:rsidR="006D35AA">
          <w:rPr>
            <w:rFonts w:ascii="Arial" w:hAnsi="Arial" w:cs="Arial"/>
            <w:color w:val="000000"/>
            <w:sz w:val="20"/>
            <w:szCs w:val="20"/>
          </w:rPr>
          <w:t>:</w:t>
        </w:r>
      </w:ins>
    </w:p>
    <w:p w:rsidR="009C6555" w:rsidRDefault="007444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548DD4" w:themeColor="text2" w:themeTint="99"/>
          <w:sz w:val="20"/>
          <w:szCs w:val="20"/>
        </w:rPr>
        <w:pPrChange w:id="33" w:author="Piero Petruccioli" w:date="2014-02-17T18:4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>
        <w:rPr>
          <w:rFonts w:ascii="Arial" w:hAnsi="Arial" w:cs="Arial"/>
          <w:color w:val="000000"/>
          <w:sz w:val="20"/>
          <w:szCs w:val="20"/>
        </w:rPr>
        <w:t xml:space="preserve">§1 </w:t>
      </w:r>
      <w:del w:id="34" w:author="Piero Petruccioli" w:date="2014-02-17T18:06:00Z">
        <w:r w:rsidDel="004C3E90">
          <w:rPr>
            <w:rFonts w:ascii="Arial" w:hAnsi="Arial" w:cs="Arial"/>
            <w:color w:val="000000"/>
            <w:sz w:val="20"/>
            <w:szCs w:val="20"/>
          </w:rPr>
          <w:delText xml:space="preserve">that </w:delText>
        </w:r>
      </w:del>
      <w:r>
        <w:rPr>
          <w:rFonts w:ascii="Arial" w:hAnsi="Arial" w:cs="Arial"/>
          <w:color w:val="000000"/>
          <w:sz w:val="20"/>
          <w:szCs w:val="20"/>
        </w:rPr>
        <w:t xml:space="preserve">we will collaborate and participate in the </w:t>
      </w:r>
      <w:proofErr w:type="gramStart"/>
      <w:r w:rsidR="004E6D2E">
        <w:rPr>
          <w:rFonts w:ascii="Arial" w:hAnsi="Arial" w:cs="Arial"/>
          <w:color w:val="000000"/>
          <w:sz w:val="20"/>
          <w:szCs w:val="20"/>
        </w:rPr>
        <w:t>2</w:t>
      </w:r>
      <w:r w:rsidR="004E6D2E" w:rsidRPr="004E6D2E">
        <w:rPr>
          <w:rFonts w:ascii="Arial" w:hAnsi="Arial" w:cs="Arial"/>
          <w:color w:val="000000"/>
          <w:sz w:val="20"/>
          <w:szCs w:val="20"/>
          <w:vertAlign w:val="superscript"/>
        </w:rPr>
        <w:t>nd</w:t>
      </w:r>
      <w:r>
        <w:rPr>
          <w:rFonts w:ascii="Arial" w:hAnsi="Arial" w:cs="Arial"/>
          <w:color w:val="000000"/>
          <w:sz w:val="13"/>
          <w:szCs w:val="13"/>
        </w:rPr>
        <w:t xml:space="preserve"> </w:t>
      </w:r>
      <w:r w:rsidR="004E6D2E">
        <w:rPr>
          <w:rFonts w:ascii="Arial" w:hAnsi="Arial" w:cs="Arial"/>
          <w:color w:val="000000"/>
          <w:sz w:val="13"/>
          <w:szCs w:val="13"/>
        </w:rPr>
        <w:t xml:space="preserve"> </w:t>
      </w:r>
      <w:bookmarkStart w:id="35" w:name="_GoBack"/>
      <w:bookmarkEnd w:id="35"/>
      <w:r>
        <w:rPr>
          <w:rFonts w:ascii="Arial" w:hAnsi="Arial" w:cs="Arial"/>
          <w:color w:val="000000"/>
          <w:sz w:val="20"/>
          <w:szCs w:val="20"/>
        </w:rPr>
        <w:t>stage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the</w:t>
      </w:r>
      <w:ins w:id="36" w:author="Piero Petruccioli" w:date="2014-02-17T18:04:00Z">
        <w:r w:rsidR="006D35AA">
          <w:rPr>
            <w:rFonts w:ascii="Arial" w:hAnsi="Arial" w:cs="Arial"/>
            <w:color w:val="000000"/>
            <w:sz w:val="20"/>
            <w:szCs w:val="20"/>
          </w:rPr>
          <w:t xml:space="preserve"> </w:t>
        </w:r>
      </w:ins>
      <w:r>
        <w:rPr>
          <w:rFonts w:ascii="Arial" w:hAnsi="Arial" w:cs="Arial"/>
          <w:color w:val="000000"/>
          <w:sz w:val="20"/>
          <w:szCs w:val="20"/>
        </w:rPr>
        <w:t>Proposal</w:t>
      </w:r>
      <w:ins w:id="37" w:author="Piero Petruccioli" w:date="2014-02-17T18:05:00Z">
        <w:r w:rsidR="006D35AA">
          <w:rPr>
            <w:rFonts w:ascii="Arial" w:hAnsi="Arial" w:cs="Arial"/>
            <w:color w:val="000000"/>
            <w:sz w:val="20"/>
            <w:szCs w:val="20"/>
          </w:rPr>
          <w:t xml:space="preserve">, including </w:t>
        </w:r>
      </w:ins>
      <w:del w:id="38" w:author="Piero Petruccioli" w:date="2014-02-17T18:05:00Z">
        <w:r w:rsidDel="006D35AA">
          <w:rPr>
            <w:rFonts w:ascii="Arial" w:hAnsi="Arial" w:cs="Arial"/>
            <w:color w:val="000000"/>
            <w:sz w:val="20"/>
            <w:szCs w:val="20"/>
          </w:rPr>
          <w:delText xml:space="preserve"> and will participate in the</w:delText>
        </w:r>
      </w:del>
      <w:ins w:id="39" w:author="Piero Petruccioli" w:date="2014-02-17T18:05:00Z">
        <w:r w:rsidR="006D35AA">
          <w:rPr>
            <w:rFonts w:ascii="Arial" w:hAnsi="Arial" w:cs="Arial"/>
            <w:color w:val="000000"/>
            <w:sz w:val="20"/>
            <w:szCs w:val="20"/>
          </w:rPr>
          <w:t xml:space="preserve"> its</w:t>
        </w:r>
      </w:ins>
      <w:ins w:id="40" w:author="Piero Petruccioli" w:date="2014-02-17T18:06:00Z">
        <w:r w:rsidR="004C3E90">
          <w:rPr>
            <w:rFonts w:ascii="Arial" w:hAnsi="Arial" w:cs="Arial"/>
            <w:color w:val="000000"/>
            <w:sz w:val="20"/>
            <w:szCs w:val="20"/>
          </w:rPr>
          <w:t xml:space="preserve"> </w:t>
        </w:r>
      </w:ins>
      <w:r>
        <w:rPr>
          <w:rFonts w:ascii="Arial" w:hAnsi="Arial" w:cs="Arial"/>
          <w:color w:val="000000"/>
          <w:sz w:val="20"/>
          <w:szCs w:val="20"/>
        </w:rPr>
        <w:t>elaboration</w:t>
      </w:r>
      <w:del w:id="41" w:author="Piero Petruccioli" w:date="2014-02-17T18:05:00Z">
        <w:r w:rsidDel="006D35AA">
          <w:rPr>
            <w:rFonts w:ascii="Arial" w:hAnsi="Arial" w:cs="Arial"/>
            <w:color w:val="000000"/>
            <w:sz w:val="20"/>
            <w:szCs w:val="20"/>
          </w:rPr>
          <w:delText xml:space="preserve"> of the 1</w:delText>
        </w:r>
        <w:r w:rsidDel="006D35AA">
          <w:rPr>
            <w:rFonts w:ascii="Arial" w:hAnsi="Arial" w:cs="Arial"/>
            <w:color w:val="000000"/>
            <w:sz w:val="13"/>
            <w:szCs w:val="13"/>
          </w:rPr>
          <w:delText xml:space="preserve">st </w:delText>
        </w:r>
        <w:r w:rsidDel="006D35AA">
          <w:rPr>
            <w:rFonts w:ascii="Arial" w:hAnsi="Arial" w:cs="Arial"/>
            <w:color w:val="000000"/>
            <w:sz w:val="20"/>
            <w:szCs w:val="20"/>
          </w:rPr>
          <w:delText>stage of the Proposal</w:delText>
        </w:r>
      </w:del>
      <w:r w:rsidR="00023887">
        <w:rPr>
          <w:rFonts w:ascii="Arial" w:hAnsi="Arial" w:cs="Arial"/>
          <w:color w:val="000000"/>
          <w:sz w:val="20"/>
          <w:szCs w:val="20"/>
        </w:rPr>
        <w:t>.</w:t>
      </w:r>
    </w:p>
    <w:p w:rsidR="007444CE" w:rsidRDefault="007444CE" w:rsidP="009C655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:rsidR="007444CE" w:rsidRPr="006F67E9" w:rsidRDefault="00023887" w:rsidP="006F67E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548DD4" w:themeColor="text2" w:themeTint="99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§2 (will be the same as in §2 in the letter of intent for the 1</w:t>
      </w:r>
      <w:r w:rsidRPr="00023887">
        <w:rPr>
          <w:rFonts w:ascii="Arial" w:hAnsi="Arial" w:cs="Arial"/>
          <w:color w:val="000000"/>
          <w:sz w:val="20"/>
          <w:szCs w:val="20"/>
          <w:vertAlign w:val="superscript"/>
        </w:rPr>
        <w:t>st</w:t>
      </w:r>
      <w:r>
        <w:rPr>
          <w:rFonts w:ascii="Arial" w:hAnsi="Arial" w:cs="Arial"/>
          <w:color w:val="000000"/>
          <w:sz w:val="20"/>
          <w:szCs w:val="20"/>
        </w:rPr>
        <w:t xml:space="preserve"> phase) </w:t>
      </w:r>
      <w:ins w:id="42" w:author="Piero Petruccioli" w:date="2014-02-17T18:06:00Z">
        <w:r w:rsidR="004C3E90">
          <w:rPr>
            <w:rFonts w:ascii="Arial" w:hAnsi="Arial" w:cs="Arial"/>
            <w:color w:val="000000"/>
            <w:sz w:val="20"/>
            <w:szCs w:val="20"/>
          </w:rPr>
          <w:t xml:space="preserve">we will </w:t>
        </w:r>
      </w:ins>
      <w:del w:id="43" w:author="Piero Petruccioli" w:date="2014-02-17T18:06:00Z">
        <w:r w:rsidR="007444CE" w:rsidDel="004C3E90">
          <w:rPr>
            <w:rFonts w:ascii="Arial" w:hAnsi="Arial" w:cs="Arial"/>
            <w:color w:val="000000"/>
            <w:sz w:val="20"/>
            <w:szCs w:val="20"/>
          </w:rPr>
          <w:delText xml:space="preserve">to </w:delText>
        </w:r>
      </w:del>
      <w:r w:rsidR="007444CE">
        <w:rPr>
          <w:rFonts w:ascii="Arial" w:hAnsi="Arial" w:cs="Arial"/>
          <w:color w:val="000000"/>
          <w:sz w:val="20"/>
          <w:szCs w:val="20"/>
        </w:rPr>
        <w:t>treat the elaborations, contents, data, ideas, know-how, concepts, trade secrets, processes,</w:t>
      </w:r>
      <w:r w:rsidR="004C3E90">
        <w:rPr>
          <w:rFonts w:ascii="Arial" w:hAnsi="Arial" w:cs="Arial"/>
          <w:color w:val="000000"/>
          <w:sz w:val="20"/>
          <w:szCs w:val="20"/>
        </w:rPr>
        <w:t xml:space="preserve"> </w:t>
      </w:r>
      <w:r w:rsidR="007444CE">
        <w:rPr>
          <w:rFonts w:ascii="Arial" w:hAnsi="Arial" w:cs="Arial"/>
          <w:color w:val="000000"/>
          <w:sz w:val="20"/>
          <w:szCs w:val="20"/>
        </w:rPr>
        <w:t>proprietary technology and techniques and all related information connected with this “Letter</w:t>
      </w:r>
      <w:r w:rsidR="004C3E90">
        <w:rPr>
          <w:rFonts w:ascii="Arial" w:hAnsi="Arial" w:cs="Arial"/>
          <w:color w:val="000000"/>
          <w:sz w:val="20"/>
          <w:szCs w:val="20"/>
        </w:rPr>
        <w:t xml:space="preserve"> </w:t>
      </w:r>
      <w:r w:rsidR="007444CE">
        <w:rPr>
          <w:rFonts w:ascii="Arial" w:hAnsi="Arial" w:cs="Arial"/>
          <w:color w:val="000000"/>
          <w:sz w:val="20"/>
          <w:szCs w:val="20"/>
        </w:rPr>
        <w:t>of Intent”</w:t>
      </w:r>
      <w:ins w:id="44" w:author="Piero Petruccioli" w:date="2014-02-17T18:08:00Z">
        <w:r w:rsidR="004C3E90">
          <w:rPr>
            <w:rFonts w:ascii="Arial" w:hAnsi="Arial" w:cs="Arial"/>
            <w:color w:val="000000"/>
            <w:sz w:val="20"/>
            <w:szCs w:val="20"/>
          </w:rPr>
          <w:t xml:space="preserve"> and</w:t>
        </w:r>
      </w:ins>
      <w:del w:id="45" w:author="Piero Petruccioli" w:date="2014-02-17T18:08:00Z">
        <w:r w:rsidR="007444CE" w:rsidDel="004C3E90">
          <w:rPr>
            <w:rFonts w:ascii="Arial" w:hAnsi="Arial" w:cs="Arial"/>
            <w:color w:val="000000"/>
            <w:sz w:val="20"/>
            <w:szCs w:val="20"/>
          </w:rPr>
          <w:delText>,</w:delText>
        </w:r>
      </w:del>
      <w:r w:rsidR="007444CE">
        <w:rPr>
          <w:rFonts w:ascii="Arial" w:hAnsi="Arial" w:cs="Arial"/>
          <w:color w:val="000000"/>
          <w:sz w:val="20"/>
          <w:szCs w:val="20"/>
        </w:rPr>
        <w:t xml:space="preserve"> the Proposal for the “</w:t>
      </w:r>
      <w:r w:rsidR="00A17A6A">
        <w:rPr>
          <w:rFonts w:ascii="Arial" w:hAnsi="Arial" w:cs="Arial"/>
          <w:color w:val="000000"/>
          <w:sz w:val="20"/>
          <w:szCs w:val="20"/>
        </w:rPr>
        <w:t>openIT4SR</w:t>
      </w:r>
      <w:r w:rsidR="007444CE">
        <w:rPr>
          <w:rFonts w:ascii="Arial" w:hAnsi="Arial" w:cs="Arial"/>
          <w:color w:val="000000"/>
          <w:sz w:val="20"/>
          <w:szCs w:val="20"/>
        </w:rPr>
        <w:t xml:space="preserve">” </w:t>
      </w:r>
      <w:del w:id="46" w:author="Piero Petruccioli" w:date="2014-02-17T18:08:00Z">
        <w:r w:rsidR="007444CE" w:rsidDel="004C3E90">
          <w:rPr>
            <w:rFonts w:ascii="Arial" w:hAnsi="Arial" w:cs="Arial"/>
            <w:color w:val="000000"/>
            <w:sz w:val="20"/>
            <w:szCs w:val="20"/>
          </w:rPr>
          <w:delText xml:space="preserve">in the phase of the proposal </w:delText>
        </w:r>
      </w:del>
      <w:r w:rsidR="007444CE">
        <w:rPr>
          <w:rFonts w:ascii="Arial" w:hAnsi="Arial" w:cs="Arial"/>
          <w:color w:val="000000"/>
          <w:sz w:val="20"/>
          <w:szCs w:val="20"/>
        </w:rPr>
        <w:t>as strictly</w:t>
      </w:r>
      <w:r w:rsidR="004C3E90">
        <w:rPr>
          <w:rFonts w:ascii="Arial" w:hAnsi="Arial" w:cs="Arial"/>
          <w:color w:val="000000"/>
          <w:sz w:val="20"/>
          <w:szCs w:val="20"/>
        </w:rPr>
        <w:t xml:space="preserve"> </w:t>
      </w:r>
      <w:r w:rsidR="007444CE">
        <w:rPr>
          <w:rFonts w:ascii="Arial" w:hAnsi="Arial" w:cs="Arial"/>
          <w:color w:val="000000"/>
          <w:sz w:val="20"/>
          <w:szCs w:val="20"/>
        </w:rPr>
        <w:t>confidential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until the final decision on the whole proposal phase including 1</w:t>
      </w:r>
      <w:r w:rsidRPr="00BA6F01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and 2</w:t>
      </w:r>
      <w:r w:rsidRPr="00BA6F01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stage</w:t>
      </w:r>
      <w:del w:id="47" w:author="Piero Petruccioli" w:date="2014-02-17T18:10:00Z">
        <w:r w:rsidR="007444CE" w:rsidDel="004C3E90">
          <w:rPr>
            <w:rFonts w:ascii="Arial" w:hAnsi="Arial" w:cs="Arial"/>
            <w:color w:val="000000"/>
            <w:sz w:val="20"/>
            <w:szCs w:val="20"/>
          </w:rPr>
          <w:delText xml:space="preserve"> until the final decision on the whole proposal phase including 1</w:delText>
        </w:r>
        <w:r w:rsidR="007444CE" w:rsidDel="004C3E90">
          <w:rPr>
            <w:rFonts w:ascii="Arial" w:hAnsi="Arial" w:cs="Arial"/>
            <w:color w:val="000000"/>
            <w:sz w:val="13"/>
            <w:szCs w:val="13"/>
          </w:rPr>
          <w:delText xml:space="preserve">st </w:delText>
        </w:r>
        <w:r w:rsidR="007444CE" w:rsidDel="004C3E90">
          <w:rPr>
            <w:rFonts w:ascii="Arial" w:hAnsi="Arial" w:cs="Arial"/>
            <w:color w:val="000000"/>
            <w:sz w:val="20"/>
            <w:szCs w:val="20"/>
          </w:rPr>
          <w:delText>and 2</w:delText>
        </w:r>
        <w:r w:rsidR="007444CE" w:rsidDel="004C3E90">
          <w:rPr>
            <w:rFonts w:ascii="Arial" w:hAnsi="Arial" w:cs="Arial"/>
            <w:color w:val="000000"/>
            <w:sz w:val="13"/>
            <w:szCs w:val="13"/>
          </w:rPr>
          <w:delText xml:space="preserve">nd </w:delText>
        </w:r>
        <w:r w:rsidR="007444CE" w:rsidDel="004C3E90">
          <w:rPr>
            <w:rFonts w:ascii="Arial" w:hAnsi="Arial" w:cs="Arial"/>
            <w:color w:val="000000"/>
            <w:sz w:val="20"/>
            <w:szCs w:val="20"/>
          </w:rPr>
          <w:delText>stage</w:delText>
        </w:r>
      </w:del>
      <w:r w:rsidR="007444CE">
        <w:rPr>
          <w:rFonts w:ascii="Arial" w:hAnsi="Arial" w:cs="Arial"/>
          <w:color w:val="000000"/>
          <w:sz w:val="20"/>
          <w:szCs w:val="20"/>
        </w:rPr>
        <w:t>.</w:t>
      </w:r>
      <w:r w:rsidR="005007EC">
        <w:rPr>
          <w:rFonts w:ascii="Arial" w:hAnsi="Arial" w:cs="Arial"/>
          <w:color w:val="000000"/>
          <w:sz w:val="20"/>
          <w:szCs w:val="20"/>
        </w:rPr>
        <w:t xml:space="preserve"> </w:t>
      </w:r>
      <w:ins w:id="48" w:author="Piero Petruccioli" w:date="2014-02-17T18:10:00Z">
        <w:r w:rsidR="004C3E90">
          <w:rPr>
            <w:rFonts w:ascii="Arial" w:hAnsi="Arial" w:cs="Arial"/>
            <w:color w:val="000000"/>
            <w:sz w:val="20"/>
            <w:szCs w:val="20"/>
          </w:rPr>
          <w:br/>
        </w:r>
      </w:ins>
      <w:r w:rsidR="007444CE">
        <w:rPr>
          <w:rFonts w:ascii="Arial" w:hAnsi="Arial" w:cs="Arial"/>
          <w:color w:val="000000"/>
          <w:sz w:val="20"/>
          <w:szCs w:val="20"/>
        </w:rPr>
        <w:t>In</w:t>
      </w:r>
      <w:r w:rsidR="004C3E90">
        <w:rPr>
          <w:rFonts w:ascii="Arial" w:hAnsi="Arial" w:cs="Arial"/>
          <w:color w:val="000000"/>
          <w:sz w:val="20"/>
          <w:szCs w:val="20"/>
        </w:rPr>
        <w:t xml:space="preserve"> </w:t>
      </w:r>
      <w:r w:rsidR="007444CE">
        <w:rPr>
          <w:rFonts w:ascii="Arial" w:hAnsi="Arial" w:cs="Arial"/>
          <w:color w:val="000000"/>
          <w:sz w:val="20"/>
          <w:szCs w:val="20"/>
        </w:rPr>
        <w:t>this respect we confirm to use any information which we receive from the partners (whether</w:t>
      </w:r>
    </w:p>
    <w:p w:rsidR="007444CE" w:rsidRDefault="007444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  <w:pPrChange w:id="49" w:author="Piero Petruccioli" w:date="2014-02-17T18:4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proofErr w:type="gramStart"/>
      <w:r>
        <w:rPr>
          <w:rFonts w:ascii="Arial" w:hAnsi="Arial" w:cs="Arial"/>
          <w:color w:val="000000"/>
          <w:sz w:val="20"/>
          <w:szCs w:val="20"/>
        </w:rPr>
        <w:t>orally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visually or in documentary or electronic form) during the course of discussions or</w:t>
      </w:r>
    </w:p>
    <w:p w:rsidR="007444CE" w:rsidRDefault="007444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  <w:pPrChange w:id="50" w:author="Piero Petruccioli" w:date="2014-02-17T18:4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proofErr w:type="gramStart"/>
      <w:r>
        <w:rPr>
          <w:rFonts w:ascii="Arial" w:hAnsi="Arial" w:cs="Arial"/>
          <w:color w:val="000000"/>
          <w:sz w:val="20"/>
          <w:szCs w:val="20"/>
        </w:rPr>
        <w:t>elaborations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the Proposal and/or which is developed in the course of the implementation of</w:t>
      </w:r>
    </w:p>
    <w:p w:rsidR="007444CE" w:rsidRDefault="007444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  <w:pPrChange w:id="51" w:author="Piero Petruccioli" w:date="2014-02-17T18:4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Proposal</w:t>
      </w:r>
      <w:ins w:id="52" w:author="Piero Petruccioli" w:date="2014-02-17T18:11:00Z">
        <w:r w:rsidR="004C3E90">
          <w:rPr>
            <w:rFonts w:ascii="Arial" w:hAnsi="Arial" w:cs="Arial"/>
            <w:color w:val="000000"/>
            <w:sz w:val="20"/>
            <w:szCs w:val="20"/>
          </w:rPr>
          <w:t>,</w:t>
        </w:r>
      </w:ins>
      <w:r>
        <w:rPr>
          <w:rFonts w:ascii="Arial" w:hAnsi="Arial" w:cs="Arial"/>
          <w:color w:val="000000"/>
          <w:sz w:val="20"/>
          <w:szCs w:val="20"/>
        </w:rPr>
        <w:t xml:space="preserve"> only for the purposes for which it has been provided or developed. In the</w:t>
      </w:r>
    </w:p>
    <w:p w:rsidR="007444CE" w:rsidRDefault="007444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  <w:pPrChange w:id="53" w:author="Piero Petruccioli" w:date="2014-02-17T18:4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proofErr w:type="gramStart"/>
      <w:r>
        <w:rPr>
          <w:rFonts w:ascii="Arial" w:hAnsi="Arial" w:cs="Arial"/>
          <w:color w:val="000000"/>
          <w:sz w:val="20"/>
          <w:szCs w:val="20"/>
        </w:rPr>
        <w:t>proposal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phase we will prevent third parties from gaining access to the information received or</w:t>
      </w:r>
    </w:p>
    <w:p w:rsidR="007444CE" w:rsidRDefault="007444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  <w:pPrChange w:id="54" w:author="Piero Petruccioli" w:date="2014-02-17T18:4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proofErr w:type="gramStart"/>
      <w:r>
        <w:rPr>
          <w:rFonts w:ascii="Arial" w:hAnsi="Arial" w:cs="Arial"/>
          <w:color w:val="000000"/>
          <w:sz w:val="20"/>
          <w:szCs w:val="20"/>
        </w:rPr>
        <w:t>developed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treat it in the same way as our own business secrets.</w:t>
      </w:r>
      <w:r w:rsidR="004C3E90">
        <w:rPr>
          <w:rFonts w:ascii="Arial" w:hAnsi="Arial" w:cs="Arial"/>
          <w:color w:val="000000"/>
          <w:sz w:val="20"/>
          <w:szCs w:val="20"/>
        </w:rPr>
        <w:br/>
      </w:r>
    </w:p>
    <w:p w:rsidR="007444CE" w:rsidRPr="00023887" w:rsidRDefault="007444CE" w:rsidP="0002388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  <w:pPrChange w:id="55" w:author="Piero Petruccioli" w:date="2014-02-17T18:47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>
        <w:rPr>
          <w:rFonts w:ascii="Arial" w:hAnsi="Arial" w:cs="Arial"/>
          <w:color w:val="000000"/>
          <w:sz w:val="20"/>
          <w:szCs w:val="20"/>
        </w:rPr>
        <w:t xml:space="preserve">§3 </w:t>
      </w:r>
      <w:r w:rsidR="00023887">
        <w:rPr>
          <w:rFonts w:ascii="Arial" w:hAnsi="Arial" w:cs="Arial"/>
          <w:color w:val="000000"/>
          <w:sz w:val="20"/>
          <w:szCs w:val="20"/>
        </w:rPr>
        <w:t>(will be the same as in §2 in the letter of intent for the 1</w:t>
      </w:r>
      <w:r w:rsidR="00023887" w:rsidRPr="00023887">
        <w:rPr>
          <w:rFonts w:ascii="Arial" w:hAnsi="Arial" w:cs="Arial"/>
          <w:color w:val="000000"/>
          <w:sz w:val="20"/>
          <w:szCs w:val="20"/>
          <w:vertAlign w:val="superscript"/>
        </w:rPr>
        <w:t>st</w:t>
      </w:r>
      <w:r w:rsidR="00023887">
        <w:rPr>
          <w:rFonts w:ascii="Arial" w:hAnsi="Arial" w:cs="Arial"/>
          <w:color w:val="000000"/>
          <w:sz w:val="20"/>
          <w:szCs w:val="20"/>
        </w:rPr>
        <w:t xml:space="preserve"> phase)</w:t>
      </w:r>
      <w:r w:rsidR="0002388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 agreements relating §2 are mandatory for all documents that are to be found on the</w:t>
      </w:r>
      <w:r w:rsidR="0002388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Horizon 2020 repository</w:t>
      </w:r>
      <w:r w:rsidR="00023887">
        <w:rPr>
          <w:rStyle w:val="Funotenzeichen"/>
          <w:rFonts w:ascii="Arial" w:hAnsi="Arial" w:cs="Arial"/>
          <w:color w:val="000000"/>
          <w:sz w:val="20"/>
          <w:szCs w:val="20"/>
        </w:rPr>
        <w:footnoteReference w:id="1"/>
      </w:r>
      <w:r w:rsidR="00023887">
        <w:rPr>
          <w:rFonts w:ascii="Arial" w:hAnsi="Arial" w:cs="Arial"/>
          <w:color w:val="000000"/>
          <w:sz w:val="20"/>
          <w:szCs w:val="20"/>
        </w:rPr>
        <w:t>.</w:t>
      </w:r>
      <w:ins w:id="59" w:author="Piero Petruccioli" w:date="2014-02-17T18:12:00Z">
        <w:r w:rsidR="004C3E90">
          <w:rPr>
            <w:rFonts w:ascii="Arial" w:hAnsi="Arial" w:cs="Arial"/>
            <w:color w:val="000000"/>
            <w:sz w:val="13"/>
            <w:szCs w:val="13"/>
          </w:rPr>
          <w:br/>
        </w:r>
      </w:ins>
    </w:p>
    <w:p w:rsidR="007444CE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key contact person in our company</w:t>
      </w:r>
      <w:ins w:id="60" w:author="Piero Petruccioli" w:date="2014-02-17T18:13:00Z">
        <w:r w:rsidR="004C3E90">
          <w:rPr>
            <w:rFonts w:ascii="Arial" w:hAnsi="Arial" w:cs="Arial"/>
            <w:color w:val="000000"/>
            <w:sz w:val="20"/>
            <w:szCs w:val="20"/>
          </w:rPr>
          <w:t>,</w:t>
        </w:r>
      </w:ins>
      <w:r>
        <w:rPr>
          <w:rFonts w:ascii="Arial" w:hAnsi="Arial" w:cs="Arial"/>
          <w:color w:val="000000"/>
          <w:sz w:val="20"/>
          <w:szCs w:val="20"/>
        </w:rPr>
        <w:t xml:space="preserve"> responsible to provide all relevant information for preparing</w:t>
      </w:r>
    </w:p>
    <w:p w:rsidR="007444CE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submitting the proposal in due time is:</w:t>
      </w:r>
      <w:ins w:id="61" w:author="Piero Petruccioli" w:date="2014-02-17T18:47:00Z">
        <w:r w:rsidR="004A126F">
          <w:rPr>
            <w:rFonts w:ascii="Arial" w:hAnsi="Arial" w:cs="Arial"/>
            <w:color w:val="000000"/>
            <w:sz w:val="20"/>
            <w:szCs w:val="20"/>
          </w:rPr>
          <w:br/>
        </w:r>
      </w:ins>
    </w:p>
    <w:p w:rsidR="007444CE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Name:</w:t>
      </w:r>
      <w:ins w:id="62" w:author="Piero Petruccioli" w:date="2014-02-17T18:13:00Z">
        <w:r w:rsidR="004C3E90">
          <w:rPr>
            <w:rFonts w:ascii="Arial" w:hAnsi="Arial" w:cs="Arial"/>
            <w:color w:val="000000"/>
            <w:sz w:val="20"/>
            <w:szCs w:val="20"/>
          </w:rPr>
          <w:t xml:space="preserve"> </w:t>
        </w:r>
      </w:ins>
    </w:p>
    <w:p w:rsidR="007444CE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Function:</w:t>
      </w:r>
      <w:ins w:id="63" w:author="Piero Petruccioli" w:date="2014-02-17T18:13:00Z">
        <w:r w:rsidR="004A126F">
          <w:rPr>
            <w:rFonts w:ascii="Arial" w:hAnsi="Arial" w:cs="Arial"/>
            <w:color w:val="000000"/>
            <w:sz w:val="20"/>
            <w:szCs w:val="20"/>
          </w:rPr>
          <w:t xml:space="preserve"> </w:t>
        </w:r>
      </w:ins>
    </w:p>
    <w:p w:rsidR="007444CE" w:rsidRPr="004A126F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  <w:rPrChange w:id="64" w:author="Piero Petruccioli" w:date="2014-02-17T18:46:00Z">
            <w:rPr>
              <w:rFonts w:ascii="Arial" w:hAnsi="Arial" w:cs="Arial"/>
              <w:color w:val="000000"/>
              <w:sz w:val="20"/>
              <w:szCs w:val="20"/>
            </w:rPr>
          </w:rPrChange>
        </w:rPr>
      </w:pPr>
      <w:r w:rsidRPr="004A126F">
        <w:rPr>
          <w:rFonts w:ascii="Arial" w:hAnsi="Arial" w:cs="Arial"/>
          <w:color w:val="000000"/>
          <w:sz w:val="20"/>
          <w:szCs w:val="20"/>
          <w:lang w:val="fr-FR"/>
          <w:rPrChange w:id="65" w:author="Piero Petruccioli" w:date="2014-02-17T18:46:00Z">
            <w:rPr>
              <w:rFonts w:ascii="Arial" w:hAnsi="Arial" w:cs="Arial"/>
              <w:color w:val="000000"/>
              <w:sz w:val="20"/>
              <w:szCs w:val="20"/>
            </w:rPr>
          </w:rPrChange>
        </w:rPr>
        <w:t>Phone:</w:t>
      </w:r>
      <w:ins w:id="66" w:author="Piero Petruccioli" w:date="2014-02-17T18:14:00Z">
        <w:r w:rsidR="004C3E90" w:rsidRPr="004A126F">
          <w:rPr>
            <w:rFonts w:ascii="Arial" w:hAnsi="Arial" w:cs="Arial"/>
            <w:color w:val="000000"/>
            <w:sz w:val="20"/>
            <w:szCs w:val="20"/>
            <w:lang w:val="fr-FR"/>
            <w:rPrChange w:id="67" w:author="Piero Petruccioli" w:date="2014-02-17T18:46:00Z">
              <w:rPr>
                <w:rFonts w:ascii="Arial" w:hAnsi="Arial" w:cs="Arial"/>
                <w:color w:val="000000"/>
                <w:sz w:val="20"/>
                <w:szCs w:val="20"/>
              </w:rPr>
            </w:rPrChange>
          </w:rPr>
          <w:t xml:space="preserve"> </w:t>
        </w:r>
      </w:ins>
    </w:p>
    <w:p w:rsidR="007444CE" w:rsidRPr="004A126F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  <w:rPrChange w:id="68" w:author="Piero Petruccioli" w:date="2014-02-17T18:46:00Z">
            <w:rPr>
              <w:rFonts w:ascii="Arial" w:hAnsi="Arial" w:cs="Arial"/>
              <w:color w:val="000000"/>
              <w:sz w:val="20"/>
              <w:szCs w:val="20"/>
            </w:rPr>
          </w:rPrChange>
        </w:rPr>
      </w:pPr>
      <w:r w:rsidRPr="004A126F">
        <w:rPr>
          <w:rFonts w:ascii="Arial" w:hAnsi="Arial" w:cs="Arial"/>
          <w:color w:val="000000"/>
          <w:sz w:val="20"/>
          <w:szCs w:val="20"/>
          <w:lang w:val="fr-FR"/>
          <w:rPrChange w:id="69" w:author="Piero Petruccioli" w:date="2014-02-17T18:46:00Z">
            <w:rPr>
              <w:rFonts w:ascii="Arial" w:hAnsi="Arial" w:cs="Arial"/>
              <w:color w:val="000000"/>
              <w:sz w:val="20"/>
              <w:szCs w:val="20"/>
            </w:rPr>
          </w:rPrChange>
        </w:rPr>
        <w:t>E-mail:</w:t>
      </w:r>
      <w:ins w:id="70" w:author="Piero Petruccioli" w:date="2014-02-17T18:15:00Z">
        <w:r w:rsidR="004C3E90" w:rsidRPr="004A126F">
          <w:rPr>
            <w:rFonts w:ascii="Arial" w:hAnsi="Arial" w:cs="Arial"/>
            <w:color w:val="000000"/>
            <w:sz w:val="20"/>
            <w:szCs w:val="20"/>
            <w:lang w:val="fr-FR"/>
            <w:rPrChange w:id="71" w:author="Piero Petruccioli" w:date="2014-02-17T18:46:00Z">
              <w:rPr>
                <w:rFonts w:ascii="Arial" w:hAnsi="Arial" w:cs="Arial"/>
                <w:color w:val="000000"/>
                <w:sz w:val="20"/>
                <w:szCs w:val="20"/>
              </w:rPr>
            </w:rPrChange>
          </w:rPr>
          <w:t xml:space="preserve"> </w:t>
        </w:r>
        <w:r w:rsidR="004C3E90" w:rsidRPr="004A126F">
          <w:rPr>
            <w:rFonts w:ascii="Arial" w:hAnsi="Arial" w:cs="Arial"/>
            <w:color w:val="000000"/>
            <w:sz w:val="20"/>
            <w:szCs w:val="20"/>
            <w:lang w:val="fr-FR"/>
            <w:rPrChange w:id="72" w:author="Piero Petruccioli" w:date="2014-02-17T18:46:00Z">
              <w:rPr>
                <w:rFonts w:ascii="Arial" w:hAnsi="Arial" w:cs="Arial"/>
                <w:color w:val="000000"/>
                <w:sz w:val="20"/>
                <w:szCs w:val="20"/>
              </w:rPr>
            </w:rPrChange>
          </w:rPr>
          <w:br/>
        </w:r>
      </w:ins>
    </w:p>
    <w:p w:rsidR="007444CE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Letter of Intent shall become effective upon the signature. It shall terminate when it is replaced by</w:t>
      </w:r>
    </w:p>
    <w:p w:rsidR="007444CE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(pre) consortium agreement entered into by the partners of the Proposal, or in the event of the</w:t>
      </w:r>
    </w:p>
    <w:p w:rsidR="007444CE" w:rsidRPr="00023887" w:rsidRDefault="007444CE" w:rsidP="004E6D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negotiations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regarding the Proposal being terminated as determined by Deutsche Bahn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Netz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AG. </w:t>
      </w:r>
      <w:r w:rsidR="004E6D2E">
        <w:rPr>
          <w:rFonts w:ascii="Arial" w:hAnsi="Arial" w:cs="Arial"/>
          <w:color w:val="000000"/>
          <w:sz w:val="20"/>
          <w:szCs w:val="20"/>
        </w:rPr>
        <w:t>In this latter case (termination of the negotiations), paragraph 2 shall survive until the end of 2</w:t>
      </w:r>
      <w:r w:rsidR="004E6D2E" w:rsidRPr="004E6D2E">
        <w:rPr>
          <w:rFonts w:ascii="Arial" w:hAnsi="Arial" w:cs="Arial"/>
          <w:color w:val="000000"/>
          <w:sz w:val="20"/>
          <w:szCs w:val="20"/>
          <w:vertAlign w:val="superscript"/>
        </w:rPr>
        <w:t>nd</w:t>
      </w:r>
      <w:r w:rsidR="004E6D2E">
        <w:rPr>
          <w:rFonts w:ascii="Arial" w:hAnsi="Arial" w:cs="Arial"/>
          <w:color w:val="000000"/>
          <w:sz w:val="20"/>
          <w:szCs w:val="20"/>
        </w:rPr>
        <w:t xml:space="preserve"> stage of the Proposal. </w:t>
      </w:r>
      <w:ins w:id="73" w:author="Piero Petruccioli" w:date="2014-02-17T18:15:00Z">
        <w:r w:rsidR="004C3E90">
          <w:rPr>
            <w:rFonts w:ascii="Arial" w:hAnsi="Arial" w:cs="Arial"/>
            <w:color w:val="000000"/>
            <w:sz w:val="20"/>
            <w:szCs w:val="20"/>
          </w:rPr>
          <w:br/>
        </w:r>
      </w:ins>
      <w:r w:rsidR="004A126F">
        <w:rPr>
          <w:rFonts w:ascii="Calibri" w:hAnsi="Calibri" w:cs="Calibri"/>
          <w:color w:val="000000"/>
        </w:rPr>
        <w:br/>
      </w:r>
      <w:r w:rsidR="004A126F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Letterhead of partner</w:t>
      </w:r>
      <w:r w:rsidR="004A126F">
        <w:rPr>
          <w:rFonts w:ascii="Calibri" w:hAnsi="Calibri" w:cs="Calibri"/>
          <w:color w:val="000000"/>
        </w:rPr>
        <w:br/>
      </w:r>
      <w:r w:rsidR="004A126F">
        <w:rPr>
          <w:rFonts w:ascii="Calibri" w:hAnsi="Calibri" w:cs="Calibri"/>
          <w:color w:val="000000"/>
        </w:rPr>
        <w:lastRenderedPageBreak/>
        <w:br/>
      </w:r>
    </w:p>
    <w:p w:rsidR="007444CE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Yours sincerely,</w:t>
      </w:r>
      <w:ins w:id="74" w:author="Piero Petruccioli" w:date="2014-02-17T18:15:00Z">
        <w:r w:rsidR="004C3E90">
          <w:rPr>
            <w:rFonts w:ascii="Arial" w:hAnsi="Arial" w:cs="Arial"/>
            <w:color w:val="000000"/>
            <w:sz w:val="20"/>
            <w:szCs w:val="20"/>
          </w:rPr>
          <w:br/>
        </w:r>
      </w:ins>
    </w:p>
    <w:p w:rsidR="007444CE" w:rsidRDefault="007444CE" w:rsidP="007444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______________________ </w:t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______________________</w:t>
      </w:r>
    </w:p>
    <w:p w:rsidR="007444CE" w:rsidRDefault="007444CE" w:rsidP="007444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Name:</w:t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Name:</w:t>
      </w:r>
    </w:p>
    <w:p w:rsidR="007444CE" w:rsidRDefault="007444CE" w:rsidP="007444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Title: </w:t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Title:</w:t>
      </w:r>
    </w:p>
    <w:p w:rsidR="007444CE" w:rsidRDefault="004A126F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="007444CE">
        <w:rPr>
          <w:rFonts w:ascii="Arial" w:hAnsi="Arial" w:cs="Arial"/>
          <w:color w:val="000000"/>
          <w:sz w:val="20"/>
          <w:szCs w:val="20"/>
        </w:rPr>
        <w:t>Date</w:t>
      </w:r>
    </w:p>
    <w:p w:rsidR="007444CE" w:rsidRDefault="004A126F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="007444CE">
        <w:rPr>
          <w:rFonts w:ascii="Arial" w:hAnsi="Arial" w:cs="Arial"/>
          <w:color w:val="000000"/>
          <w:sz w:val="20"/>
          <w:szCs w:val="20"/>
        </w:rPr>
        <w:t>Agreed and accepted:</w:t>
      </w:r>
    </w:p>
    <w:p w:rsidR="007444CE" w:rsidRPr="00662C66" w:rsidRDefault="007444CE" w:rsidP="0074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de-DE"/>
        </w:rPr>
      </w:pPr>
      <w:r w:rsidRPr="00662C66">
        <w:rPr>
          <w:rFonts w:ascii="Arial" w:hAnsi="Arial" w:cs="Arial"/>
          <w:color w:val="000000"/>
          <w:sz w:val="20"/>
          <w:szCs w:val="20"/>
          <w:lang w:val="de-DE"/>
        </w:rPr>
        <w:t>Deutsche Bahn Netz AG</w:t>
      </w:r>
    </w:p>
    <w:p w:rsidR="007444CE" w:rsidRPr="00662C66" w:rsidRDefault="004A126F" w:rsidP="007444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de-DE"/>
        </w:rPr>
      </w:pPr>
      <w:r w:rsidRPr="00662C66">
        <w:rPr>
          <w:rFonts w:ascii="Calibri" w:hAnsi="Calibri" w:cs="Calibri"/>
          <w:color w:val="000000"/>
          <w:sz w:val="20"/>
          <w:szCs w:val="20"/>
          <w:lang w:val="de-DE"/>
        </w:rPr>
        <w:br/>
      </w:r>
      <w:r w:rsidRPr="00662C66">
        <w:rPr>
          <w:rFonts w:ascii="Calibri" w:hAnsi="Calibri" w:cs="Calibri"/>
          <w:color w:val="000000"/>
          <w:sz w:val="20"/>
          <w:szCs w:val="20"/>
          <w:lang w:val="de-DE"/>
        </w:rPr>
        <w:br/>
      </w:r>
      <w:r w:rsidR="007444CE" w:rsidRPr="00662C66">
        <w:rPr>
          <w:rFonts w:ascii="Calibri" w:hAnsi="Calibri" w:cs="Calibri"/>
          <w:color w:val="000000"/>
          <w:sz w:val="20"/>
          <w:szCs w:val="20"/>
          <w:lang w:val="de-DE"/>
        </w:rPr>
        <w:t xml:space="preserve">______________________ </w:t>
      </w:r>
      <w:r w:rsidRPr="00662C66">
        <w:rPr>
          <w:rFonts w:ascii="Calibri" w:hAnsi="Calibri" w:cs="Calibri"/>
          <w:color w:val="000000"/>
          <w:sz w:val="20"/>
          <w:szCs w:val="20"/>
          <w:lang w:val="de-DE"/>
        </w:rPr>
        <w:tab/>
      </w:r>
      <w:r w:rsidRPr="00662C66">
        <w:rPr>
          <w:rFonts w:ascii="Calibri" w:hAnsi="Calibri" w:cs="Calibri"/>
          <w:color w:val="000000"/>
          <w:sz w:val="20"/>
          <w:szCs w:val="20"/>
          <w:lang w:val="de-DE"/>
        </w:rPr>
        <w:tab/>
      </w:r>
      <w:r w:rsidRPr="00662C66">
        <w:rPr>
          <w:rFonts w:ascii="Calibri" w:hAnsi="Calibri" w:cs="Calibri"/>
          <w:color w:val="000000"/>
          <w:sz w:val="20"/>
          <w:szCs w:val="20"/>
          <w:lang w:val="de-DE"/>
        </w:rPr>
        <w:tab/>
      </w:r>
      <w:r w:rsidRPr="00662C66">
        <w:rPr>
          <w:rFonts w:ascii="Calibri" w:hAnsi="Calibri" w:cs="Calibri"/>
          <w:color w:val="000000"/>
          <w:sz w:val="20"/>
          <w:szCs w:val="20"/>
          <w:lang w:val="de-DE"/>
        </w:rPr>
        <w:tab/>
      </w:r>
      <w:r w:rsidR="007444CE" w:rsidRPr="00662C66">
        <w:rPr>
          <w:rFonts w:ascii="Calibri" w:hAnsi="Calibri" w:cs="Calibri"/>
          <w:color w:val="000000"/>
          <w:sz w:val="20"/>
          <w:szCs w:val="20"/>
          <w:lang w:val="de-DE"/>
        </w:rPr>
        <w:t>______________________</w:t>
      </w:r>
    </w:p>
    <w:p w:rsidR="007444CE" w:rsidRPr="00662C66" w:rsidRDefault="007444CE" w:rsidP="007444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de-DE"/>
        </w:rPr>
      </w:pPr>
      <w:r w:rsidRPr="00662C66">
        <w:rPr>
          <w:rFonts w:ascii="Calibri" w:hAnsi="Calibri" w:cs="Calibri"/>
          <w:color w:val="000000"/>
          <w:sz w:val="20"/>
          <w:szCs w:val="20"/>
          <w:lang w:val="de-DE"/>
        </w:rPr>
        <w:t xml:space="preserve">Name: </w:t>
      </w:r>
      <w:r w:rsidR="004A126F" w:rsidRPr="00662C66">
        <w:rPr>
          <w:rFonts w:ascii="Calibri" w:hAnsi="Calibri" w:cs="Calibri"/>
          <w:color w:val="000000"/>
          <w:sz w:val="20"/>
          <w:szCs w:val="20"/>
          <w:lang w:val="de-DE"/>
        </w:rPr>
        <w:tab/>
      </w:r>
      <w:r w:rsidR="004A126F" w:rsidRPr="00662C66">
        <w:rPr>
          <w:rFonts w:ascii="Calibri" w:hAnsi="Calibri" w:cs="Calibri"/>
          <w:color w:val="000000"/>
          <w:sz w:val="20"/>
          <w:szCs w:val="20"/>
          <w:lang w:val="de-DE"/>
        </w:rPr>
        <w:tab/>
      </w:r>
      <w:r w:rsidR="004A126F" w:rsidRPr="00662C66">
        <w:rPr>
          <w:rFonts w:ascii="Calibri" w:hAnsi="Calibri" w:cs="Calibri"/>
          <w:color w:val="000000"/>
          <w:sz w:val="20"/>
          <w:szCs w:val="20"/>
          <w:lang w:val="de-DE"/>
        </w:rPr>
        <w:tab/>
      </w:r>
      <w:r w:rsidR="004A126F" w:rsidRPr="00662C66">
        <w:rPr>
          <w:rFonts w:ascii="Calibri" w:hAnsi="Calibri" w:cs="Calibri"/>
          <w:color w:val="000000"/>
          <w:sz w:val="20"/>
          <w:szCs w:val="20"/>
          <w:lang w:val="de-DE"/>
        </w:rPr>
        <w:tab/>
      </w:r>
      <w:r w:rsidR="004A126F" w:rsidRPr="00662C66">
        <w:rPr>
          <w:rFonts w:ascii="Calibri" w:hAnsi="Calibri" w:cs="Calibri"/>
          <w:color w:val="000000"/>
          <w:sz w:val="20"/>
          <w:szCs w:val="20"/>
          <w:lang w:val="de-DE"/>
        </w:rPr>
        <w:tab/>
      </w:r>
      <w:r w:rsidR="004A126F" w:rsidRPr="00662C66">
        <w:rPr>
          <w:rFonts w:ascii="Calibri" w:hAnsi="Calibri" w:cs="Calibri"/>
          <w:color w:val="000000"/>
          <w:sz w:val="20"/>
          <w:szCs w:val="20"/>
          <w:lang w:val="de-DE"/>
        </w:rPr>
        <w:tab/>
      </w:r>
      <w:r w:rsidR="004A126F" w:rsidRPr="00662C66">
        <w:rPr>
          <w:rFonts w:ascii="Calibri" w:hAnsi="Calibri" w:cs="Calibri"/>
          <w:color w:val="000000"/>
          <w:sz w:val="20"/>
          <w:szCs w:val="20"/>
          <w:lang w:val="de-DE"/>
        </w:rPr>
        <w:tab/>
      </w:r>
      <w:r w:rsidRPr="00662C66">
        <w:rPr>
          <w:rFonts w:ascii="Calibri" w:hAnsi="Calibri" w:cs="Calibri"/>
          <w:color w:val="000000"/>
          <w:sz w:val="20"/>
          <w:szCs w:val="20"/>
          <w:lang w:val="de-DE"/>
        </w:rPr>
        <w:t>Name:</w:t>
      </w:r>
    </w:p>
    <w:p w:rsidR="001A7FF6" w:rsidRDefault="007444CE" w:rsidP="007444CE">
      <w:r>
        <w:rPr>
          <w:rFonts w:ascii="Calibri" w:hAnsi="Calibri" w:cs="Calibri"/>
          <w:color w:val="000000"/>
          <w:sz w:val="20"/>
          <w:szCs w:val="20"/>
        </w:rPr>
        <w:t xml:space="preserve">Title: </w:t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 w:rsidR="004A126F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Title:</w:t>
      </w:r>
    </w:p>
    <w:sectPr w:rsidR="001A7FF6" w:rsidSect="001A7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005" w:rsidRDefault="00AC5005" w:rsidP="00023887">
      <w:pPr>
        <w:spacing w:after="0" w:line="240" w:lineRule="auto"/>
      </w:pPr>
      <w:r>
        <w:separator/>
      </w:r>
    </w:p>
  </w:endnote>
  <w:endnote w:type="continuationSeparator" w:id="0">
    <w:p w:rsidR="00AC5005" w:rsidRDefault="00AC5005" w:rsidP="0002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005" w:rsidRDefault="00AC5005" w:rsidP="00023887">
      <w:pPr>
        <w:spacing w:after="0" w:line="240" w:lineRule="auto"/>
      </w:pPr>
      <w:r>
        <w:separator/>
      </w:r>
    </w:p>
  </w:footnote>
  <w:footnote w:type="continuationSeparator" w:id="0">
    <w:p w:rsidR="00AC5005" w:rsidRDefault="00AC5005" w:rsidP="00023887">
      <w:pPr>
        <w:spacing w:after="0" w:line="240" w:lineRule="auto"/>
      </w:pPr>
      <w:r>
        <w:continuationSeparator/>
      </w:r>
    </w:p>
  </w:footnote>
  <w:footnote w:id="1">
    <w:p w:rsidR="00023887" w:rsidRPr="00023887" w:rsidRDefault="00023887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ins w:id="56" w:author="Piero Petruccioli" w:date="2014-02-17T18:15:00Z">
        <w:r>
          <w:rPr>
            <w:rFonts w:ascii="Calibri" w:hAnsi="Calibri" w:cs="Calibri"/>
            <w:color w:val="0000FF"/>
          </w:rPr>
          <w:fldChar w:fldCharType="begin"/>
        </w:r>
        <w:r>
          <w:rPr>
            <w:rFonts w:ascii="Calibri" w:hAnsi="Calibri" w:cs="Calibri"/>
            <w:color w:val="0000FF"/>
          </w:rPr>
          <w:instrText xml:space="preserve"> HYPERLINK "</w:instrText>
        </w:r>
      </w:ins>
      <w:r>
        <w:rPr>
          <w:rFonts w:ascii="Calibri" w:hAnsi="Calibri" w:cs="Calibri"/>
          <w:color w:val="0000FF"/>
        </w:rPr>
        <w:instrText>https://github.com/openETCS/horizon2020-management</w:instrText>
      </w:r>
      <w:ins w:id="57" w:author="Piero Petruccioli" w:date="2014-02-17T18:15:00Z">
        <w:r>
          <w:rPr>
            <w:rFonts w:ascii="Calibri" w:hAnsi="Calibri" w:cs="Calibri"/>
            <w:color w:val="0000FF"/>
          </w:rPr>
          <w:instrText xml:space="preserve">" </w:instrText>
        </w:r>
        <w:r>
          <w:rPr>
            <w:rFonts w:ascii="Calibri" w:hAnsi="Calibri" w:cs="Calibri"/>
            <w:color w:val="0000FF"/>
          </w:rPr>
          <w:fldChar w:fldCharType="separate"/>
        </w:r>
      </w:ins>
      <w:r w:rsidRPr="003229A3">
        <w:rPr>
          <w:rStyle w:val="Hyperlink"/>
          <w:rFonts w:ascii="Calibri" w:hAnsi="Calibri" w:cs="Calibri"/>
        </w:rPr>
        <w:t>https://github.com/openETCS/horizon2020-management</w:t>
      </w:r>
      <w:ins w:id="58" w:author="Piero Petruccioli" w:date="2014-02-17T18:15:00Z">
        <w:r>
          <w:rPr>
            <w:rFonts w:ascii="Calibri" w:hAnsi="Calibri" w:cs="Calibri"/>
            <w:color w:val="0000FF"/>
          </w:rPr>
          <w:fldChar w:fldCharType="end"/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4CE"/>
    <w:rsid w:val="00023887"/>
    <w:rsid w:val="00162FA2"/>
    <w:rsid w:val="001A7FF6"/>
    <w:rsid w:val="004A126F"/>
    <w:rsid w:val="004C3E90"/>
    <w:rsid w:val="004E6D2E"/>
    <w:rsid w:val="005007EC"/>
    <w:rsid w:val="005E2B42"/>
    <w:rsid w:val="00630C51"/>
    <w:rsid w:val="00662C66"/>
    <w:rsid w:val="00694F96"/>
    <w:rsid w:val="006D35AA"/>
    <w:rsid w:val="006F67E9"/>
    <w:rsid w:val="007444CE"/>
    <w:rsid w:val="009C6555"/>
    <w:rsid w:val="00A17A6A"/>
    <w:rsid w:val="00A92BEB"/>
    <w:rsid w:val="00AC5005"/>
    <w:rsid w:val="00BC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3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3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C3E9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1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126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3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3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">
    <w:name w:val="List"/>
    <w:basedOn w:val="Standard"/>
    <w:uiPriority w:val="99"/>
    <w:unhideWhenUsed/>
    <w:rsid w:val="00023887"/>
    <w:pPr>
      <w:ind w:left="283" w:hanging="283"/>
      <w:contextualSpacing/>
    </w:pPr>
  </w:style>
  <w:style w:type="paragraph" w:styleId="Anrede">
    <w:name w:val="Salutation"/>
    <w:basedOn w:val="Standard"/>
    <w:next w:val="Standard"/>
    <w:link w:val="AnredeZchn"/>
    <w:uiPriority w:val="99"/>
    <w:unhideWhenUsed/>
    <w:rsid w:val="00023887"/>
  </w:style>
  <w:style w:type="character" w:customStyle="1" w:styleId="AnredeZchn">
    <w:name w:val="Anrede Zchn"/>
    <w:basedOn w:val="Absatz-Standardschriftart"/>
    <w:link w:val="Anrede"/>
    <w:uiPriority w:val="99"/>
    <w:rsid w:val="00023887"/>
  </w:style>
  <w:style w:type="paragraph" w:styleId="Textkrper">
    <w:name w:val="Body Text"/>
    <w:basedOn w:val="Standard"/>
    <w:link w:val="TextkrperZchn"/>
    <w:uiPriority w:val="99"/>
    <w:unhideWhenUsed/>
    <w:rsid w:val="0002388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023887"/>
  </w:style>
  <w:style w:type="paragraph" w:customStyle="1" w:styleId="Bezugszeichentext">
    <w:name w:val="Bezugszeichentext"/>
    <w:basedOn w:val="Standard"/>
    <w:rsid w:val="00023887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2388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023887"/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023887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023887"/>
  </w:style>
  <w:style w:type="paragraph" w:styleId="Funotentext">
    <w:name w:val="footnote text"/>
    <w:basedOn w:val="Standard"/>
    <w:link w:val="FunotentextZchn"/>
    <w:uiPriority w:val="99"/>
    <w:semiHidden/>
    <w:unhideWhenUsed/>
    <w:rsid w:val="0002388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388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388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3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3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C3E9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1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126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3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3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">
    <w:name w:val="List"/>
    <w:basedOn w:val="Standard"/>
    <w:uiPriority w:val="99"/>
    <w:unhideWhenUsed/>
    <w:rsid w:val="00023887"/>
    <w:pPr>
      <w:ind w:left="283" w:hanging="283"/>
      <w:contextualSpacing/>
    </w:pPr>
  </w:style>
  <w:style w:type="paragraph" w:styleId="Anrede">
    <w:name w:val="Salutation"/>
    <w:basedOn w:val="Standard"/>
    <w:next w:val="Standard"/>
    <w:link w:val="AnredeZchn"/>
    <w:uiPriority w:val="99"/>
    <w:unhideWhenUsed/>
    <w:rsid w:val="00023887"/>
  </w:style>
  <w:style w:type="character" w:customStyle="1" w:styleId="AnredeZchn">
    <w:name w:val="Anrede Zchn"/>
    <w:basedOn w:val="Absatz-Standardschriftart"/>
    <w:link w:val="Anrede"/>
    <w:uiPriority w:val="99"/>
    <w:rsid w:val="00023887"/>
  </w:style>
  <w:style w:type="paragraph" w:styleId="Textkrper">
    <w:name w:val="Body Text"/>
    <w:basedOn w:val="Standard"/>
    <w:link w:val="TextkrperZchn"/>
    <w:uiPriority w:val="99"/>
    <w:unhideWhenUsed/>
    <w:rsid w:val="0002388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023887"/>
  </w:style>
  <w:style w:type="paragraph" w:customStyle="1" w:styleId="Bezugszeichentext">
    <w:name w:val="Bezugszeichentext"/>
    <w:basedOn w:val="Standard"/>
    <w:rsid w:val="00023887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2388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023887"/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023887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023887"/>
  </w:style>
  <w:style w:type="paragraph" w:styleId="Funotentext">
    <w:name w:val="footnote text"/>
    <w:basedOn w:val="Standard"/>
    <w:link w:val="FunotentextZchn"/>
    <w:uiPriority w:val="99"/>
    <w:semiHidden/>
    <w:unhideWhenUsed/>
    <w:rsid w:val="0002388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388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38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UIC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Piero Petruccioli</dc:creator>
  <cp:lastModifiedBy>Jacob, Baseliyos</cp:lastModifiedBy>
  <cp:revision>4</cp:revision>
  <dcterms:created xsi:type="dcterms:W3CDTF">2014-06-11T12:51:00Z</dcterms:created>
  <dcterms:modified xsi:type="dcterms:W3CDTF">2014-06-11T13:03:00Z</dcterms:modified>
</cp:coreProperties>
</file>